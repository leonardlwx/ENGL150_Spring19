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868D1" w14:textId="477A637D" w:rsidR="0088710A" w:rsidRPr="0088710A" w:rsidRDefault="0088710A" w:rsidP="0088710A">
      <w:pPr>
        <w:pStyle w:val="NoSpacing"/>
        <w:spacing w:line="480" w:lineRule="auto"/>
        <w:rPr>
          <w:rFonts w:ascii="Times New Roman" w:hAnsi="Times New Roman" w:cs="Times New Roman"/>
          <w:sz w:val="24"/>
          <w:szCs w:val="24"/>
        </w:rPr>
      </w:pPr>
      <w:commentRangeStart w:id="0"/>
      <w:r w:rsidRPr="0088710A">
        <w:rPr>
          <w:rFonts w:ascii="Times New Roman" w:hAnsi="Times New Roman" w:cs="Times New Roman"/>
          <w:sz w:val="24"/>
          <w:szCs w:val="24"/>
        </w:rPr>
        <w:t>Wei Xian, Lim</w:t>
      </w:r>
    </w:p>
    <w:p w14:paraId="3D478714" w14:textId="471A354D" w:rsidR="0088710A" w:rsidRPr="0088710A" w:rsidRDefault="009E074C" w:rsidP="0088710A">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Bria</w:t>
      </w:r>
      <w:r w:rsidR="0088710A" w:rsidRPr="0088710A">
        <w:rPr>
          <w:rFonts w:ascii="Times New Roman" w:hAnsi="Times New Roman" w:cs="Times New Roman"/>
          <w:sz w:val="24"/>
          <w:szCs w:val="24"/>
        </w:rPr>
        <w:t xml:space="preserve">n </w:t>
      </w:r>
      <w:proofErr w:type="spellStart"/>
      <w:r w:rsidR="0088710A" w:rsidRPr="0088710A">
        <w:rPr>
          <w:rFonts w:ascii="Times New Roman" w:hAnsi="Times New Roman" w:cs="Times New Roman"/>
          <w:sz w:val="24"/>
          <w:szCs w:val="24"/>
        </w:rPr>
        <w:t>Dewall</w:t>
      </w:r>
      <w:proofErr w:type="spellEnd"/>
    </w:p>
    <w:p w14:paraId="6A1C45D6" w14:textId="317DF135" w:rsidR="0088710A" w:rsidRPr="0088710A" w:rsidRDefault="0088710A" w:rsidP="0088710A">
      <w:pPr>
        <w:pStyle w:val="NoSpacing"/>
        <w:spacing w:line="480" w:lineRule="auto"/>
        <w:rPr>
          <w:rFonts w:ascii="Times New Roman" w:hAnsi="Times New Roman" w:cs="Times New Roman"/>
          <w:sz w:val="24"/>
          <w:szCs w:val="24"/>
        </w:rPr>
      </w:pPr>
      <w:proofErr w:type="spellStart"/>
      <w:r w:rsidRPr="0088710A">
        <w:rPr>
          <w:rFonts w:ascii="Times New Roman" w:hAnsi="Times New Roman" w:cs="Times New Roman"/>
          <w:sz w:val="24"/>
          <w:szCs w:val="24"/>
        </w:rPr>
        <w:t>Engl</w:t>
      </w:r>
      <w:proofErr w:type="spellEnd"/>
      <w:r w:rsidRPr="0088710A">
        <w:rPr>
          <w:rFonts w:ascii="Times New Roman" w:hAnsi="Times New Roman" w:cs="Times New Roman"/>
          <w:sz w:val="24"/>
          <w:szCs w:val="24"/>
        </w:rPr>
        <w:t xml:space="preserve"> 150</w:t>
      </w:r>
    </w:p>
    <w:p w14:paraId="479B461C" w14:textId="1BC3B9AD" w:rsidR="0088710A" w:rsidRPr="0088710A" w:rsidRDefault="0088710A" w:rsidP="0088710A">
      <w:pPr>
        <w:pStyle w:val="NoSpacing"/>
        <w:spacing w:line="480" w:lineRule="auto"/>
        <w:rPr>
          <w:rFonts w:ascii="Times New Roman" w:hAnsi="Times New Roman" w:cs="Times New Roman"/>
          <w:sz w:val="24"/>
          <w:szCs w:val="24"/>
        </w:rPr>
      </w:pPr>
      <w:r w:rsidRPr="0088710A">
        <w:rPr>
          <w:rFonts w:ascii="Times New Roman" w:hAnsi="Times New Roman" w:cs="Times New Roman"/>
          <w:sz w:val="24"/>
          <w:szCs w:val="24"/>
        </w:rPr>
        <w:t>February 5, 2019</w:t>
      </w:r>
      <w:commentRangeEnd w:id="0"/>
      <w:r w:rsidR="006A0307">
        <w:rPr>
          <w:rStyle w:val="CommentReference"/>
        </w:rPr>
        <w:commentReference w:id="0"/>
      </w:r>
    </w:p>
    <w:p w14:paraId="1FCBAB5C" w14:textId="6157135F" w:rsidR="0088710A" w:rsidRDefault="0088710A" w:rsidP="0088710A">
      <w:pPr>
        <w:pStyle w:val="NoSpacing"/>
        <w:spacing w:line="480" w:lineRule="auto"/>
        <w:jc w:val="center"/>
        <w:rPr>
          <w:rFonts w:ascii="Times New Roman" w:hAnsi="Times New Roman" w:cs="Times New Roman"/>
          <w:sz w:val="24"/>
          <w:szCs w:val="24"/>
        </w:rPr>
      </w:pPr>
      <w:r w:rsidRPr="0088710A">
        <w:rPr>
          <w:rFonts w:ascii="Times New Roman" w:hAnsi="Times New Roman" w:cs="Times New Roman"/>
          <w:sz w:val="24"/>
          <w:szCs w:val="24"/>
        </w:rPr>
        <w:t>Sharing Experience</w:t>
      </w:r>
    </w:p>
    <w:p w14:paraId="648F07D7" w14:textId="56E354D1" w:rsidR="0088710A" w:rsidRDefault="0088710A" w:rsidP="0088710A">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There’s a </w:t>
      </w:r>
      <w:r w:rsidR="004F43BF">
        <w:rPr>
          <w:rFonts w:ascii="Times New Roman" w:hAnsi="Times New Roman" w:cs="Times New Roman"/>
          <w:sz w:val="24"/>
          <w:szCs w:val="24"/>
        </w:rPr>
        <w:t>lot of</w:t>
      </w:r>
      <w:r>
        <w:rPr>
          <w:rFonts w:ascii="Times New Roman" w:hAnsi="Times New Roman" w:cs="Times New Roman"/>
          <w:sz w:val="24"/>
          <w:szCs w:val="24"/>
        </w:rPr>
        <w:t xml:space="preserve"> places on campus that could be someone’s special spot. For example, </w:t>
      </w:r>
      <w:r w:rsidR="004F43BF">
        <w:rPr>
          <w:rFonts w:ascii="Times New Roman" w:hAnsi="Times New Roman" w:cs="Times New Roman"/>
          <w:sz w:val="24"/>
          <w:szCs w:val="24"/>
        </w:rPr>
        <w:t xml:space="preserve">that corner table at the library, </w:t>
      </w:r>
      <w:ins w:id="1" w:author="Brian DeWall" w:date="2019-03-03T16:49:00Z">
        <w:r w:rsidR="006A0307">
          <w:rPr>
            <w:rFonts w:ascii="Times New Roman" w:hAnsi="Times New Roman" w:cs="Times New Roman"/>
            <w:sz w:val="24"/>
            <w:szCs w:val="24"/>
          </w:rPr>
          <w:t xml:space="preserve">the </w:t>
        </w:r>
      </w:ins>
      <w:r w:rsidR="004F43BF">
        <w:rPr>
          <w:rFonts w:ascii="Times New Roman" w:hAnsi="Times New Roman" w:cs="Times New Roman"/>
          <w:sz w:val="24"/>
          <w:szCs w:val="24"/>
        </w:rPr>
        <w:t xml:space="preserve">desk in their own bedroom, or any café around the campus. Different </w:t>
      </w:r>
      <w:commentRangeStart w:id="2"/>
      <w:r w:rsidR="004F43BF">
        <w:rPr>
          <w:rFonts w:ascii="Times New Roman" w:hAnsi="Times New Roman" w:cs="Times New Roman"/>
          <w:sz w:val="24"/>
          <w:szCs w:val="24"/>
        </w:rPr>
        <w:t xml:space="preserve">places have their unique meaning behind </w:t>
      </w:r>
      <w:del w:id="3" w:author="Brian DeWall" w:date="2019-03-03T16:49:00Z">
        <w:r w:rsidR="004F43BF" w:rsidDel="006A0307">
          <w:rPr>
            <w:rFonts w:ascii="Times New Roman" w:hAnsi="Times New Roman" w:cs="Times New Roman"/>
            <w:sz w:val="24"/>
            <w:szCs w:val="24"/>
          </w:rPr>
          <w:delText xml:space="preserve">it </w:delText>
        </w:r>
      </w:del>
      <w:ins w:id="4" w:author="Brian DeWall" w:date="2019-03-03T16:49:00Z">
        <w:r w:rsidR="006A0307">
          <w:rPr>
            <w:rFonts w:ascii="Times New Roman" w:hAnsi="Times New Roman" w:cs="Times New Roman"/>
            <w:sz w:val="24"/>
            <w:szCs w:val="24"/>
          </w:rPr>
          <w:t>them</w:t>
        </w:r>
        <w:r w:rsidR="006A0307">
          <w:rPr>
            <w:rFonts w:ascii="Times New Roman" w:hAnsi="Times New Roman" w:cs="Times New Roman"/>
            <w:sz w:val="24"/>
            <w:szCs w:val="24"/>
          </w:rPr>
          <w:t xml:space="preserve"> </w:t>
        </w:r>
        <w:commentRangeEnd w:id="2"/>
        <w:r w:rsidR="006A0307">
          <w:rPr>
            <w:rStyle w:val="CommentReference"/>
          </w:rPr>
          <w:commentReference w:id="2"/>
        </w:r>
      </w:ins>
      <w:r w:rsidR="004F43BF">
        <w:rPr>
          <w:rFonts w:ascii="Times New Roman" w:hAnsi="Times New Roman" w:cs="Times New Roman"/>
          <w:sz w:val="24"/>
          <w:szCs w:val="24"/>
        </w:rPr>
        <w:t xml:space="preserve">defined by a person. A university student may have the table tennis room at the dorm </w:t>
      </w:r>
      <w:del w:id="5" w:author="Brian DeWall" w:date="2019-03-03T16:50:00Z">
        <w:r w:rsidR="004F43BF" w:rsidDel="006A0307">
          <w:rPr>
            <w:rFonts w:ascii="Times New Roman" w:hAnsi="Times New Roman" w:cs="Times New Roman"/>
            <w:sz w:val="24"/>
            <w:szCs w:val="24"/>
          </w:rPr>
          <w:delText xml:space="preserve">which </w:delText>
        </w:r>
      </w:del>
      <w:ins w:id="6" w:author="Brian DeWall" w:date="2019-03-03T16:50:00Z">
        <w:r w:rsidR="006A0307">
          <w:rPr>
            <w:rFonts w:ascii="Times New Roman" w:hAnsi="Times New Roman" w:cs="Times New Roman"/>
            <w:sz w:val="24"/>
            <w:szCs w:val="24"/>
          </w:rPr>
          <w:t>where</w:t>
        </w:r>
        <w:r w:rsidR="006A0307">
          <w:rPr>
            <w:rFonts w:ascii="Times New Roman" w:hAnsi="Times New Roman" w:cs="Times New Roman"/>
            <w:sz w:val="24"/>
            <w:szCs w:val="24"/>
          </w:rPr>
          <w:t xml:space="preserve"> </w:t>
        </w:r>
      </w:ins>
      <w:r w:rsidR="004F43BF">
        <w:rPr>
          <w:rFonts w:ascii="Times New Roman" w:hAnsi="Times New Roman" w:cs="Times New Roman"/>
          <w:sz w:val="24"/>
          <w:szCs w:val="24"/>
        </w:rPr>
        <w:t xml:space="preserve">he can play table tennis with his </w:t>
      </w:r>
      <w:r w:rsidR="00B52486">
        <w:rPr>
          <w:rFonts w:ascii="Times New Roman" w:hAnsi="Times New Roman" w:cs="Times New Roman"/>
          <w:sz w:val="24"/>
          <w:szCs w:val="24"/>
        </w:rPr>
        <w:t xml:space="preserve">dormmates, or a dedicated computer room as a spot for a programmer. For me, the spot will be Frederiksen Court Community </w:t>
      </w:r>
      <w:commentRangeStart w:id="7"/>
      <w:r w:rsidR="00B52486">
        <w:rPr>
          <w:rFonts w:ascii="Times New Roman" w:hAnsi="Times New Roman" w:cs="Times New Roman"/>
          <w:sz w:val="24"/>
          <w:szCs w:val="24"/>
        </w:rPr>
        <w:t>Center</w:t>
      </w:r>
      <w:commentRangeEnd w:id="7"/>
      <w:r w:rsidR="006A0307">
        <w:rPr>
          <w:rStyle w:val="CommentReference"/>
        </w:rPr>
        <w:commentReference w:id="7"/>
      </w:r>
      <w:r w:rsidR="00B52486">
        <w:rPr>
          <w:rFonts w:ascii="Times New Roman" w:hAnsi="Times New Roman" w:cs="Times New Roman"/>
          <w:sz w:val="24"/>
          <w:szCs w:val="24"/>
        </w:rPr>
        <w:t>.</w:t>
      </w:r>
    </w:p>
    <w:p w14:paraId="4B9F08F9" w14:textId="12849128" w:rsidR="00B52486" w:rsidRDefault="00B52486" w:rsidP="0088710A">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del w:id="8" w:author="Brian DeWall" w:date="2019-03-03T16:51:00Z">
        <w:r w:rsidDel="006A0307">
          <w:rPr>
            <w:rFonts w:ascii="Times New Roman" w:hAnsi="Times New Roman" w:cs="Times New Roman"/>
            <w:sz w:val="24"/>
            <w:szCs w:val="24"/>
          </w:rPr>
          <w:delText xml:space="preserve">community </w:delText>
        </w:r>
      </w:del>
      <w:ins w:id="9" w:author="Brian DeWall" w:date="2019-03-03T16:51:00Z">
        <w:r w:rsidR="006A0307">
          <w:rPr>
            <w:rFonts w:ascii="Times New Roman" w:hAnsi="Times New Roman" w:cs="Times New Roman"/>
            <w:sz w:val="24"/>
            <w:szCs w:val="24"/>
          </w:rPr>
          <w:t>C</w:t>
        </w:r>
        <w:r w:rsidR="006A0307">
          <w:rPr>
            <w:rFonts w:ascii="Times New Roman" w:hAnsi="Times New Roman" w:cs="Times New Roman"/>
            <w:sz w:val="24"/>
            <w:szCs w:val="24"/>
          </w:rPr>
          <w:t xml:space="preserve">ommunity </w:t>
        </w:r>
      </w:ins>
      <w:del w:id="10" w:author="Brian DeWall" w:date="2019-03-03T16:51:00Z">
        <w:r w:rsidDel="006A0307">
          <w:rPr>
            <w:rFonts w:ascii="Times New Roman" w:hAnsi="Times New Roman" w:cs="Times New Roman"/>
            <w:sz w:val="24"/>
            <w:szCs w:val="24"/>
          </w:rPr>
          <w:delText xml:space="preserve">center </w:delText>
        </w:r>
      </w:del>
      <w:ins w:id="11" w:author="Brian DeWall" w:date="2019-03-03T16:51:00Z">
        <w:r w:rsidR="006A0307">
          <w:rPr>
            <w:rFonts w:ascii="Times New Roman" w:hAnsi="Times New Roman" w:cs="Times New Roman"/>
            <w:sz w:val="24"/>
            <w:szCs w:val="24"/>
          </w:rPr>
          <w:t>C</w:t>
        </w:r>
        <w:r w:rsidR="006A0307">
          <w:rPr>
            <w:rFonts w:ascii="Times New Roman" w:hAnsi="Times New Roman" w:cs="Times New Roman"/>
            <w:sz w:val="24"/>
            <w:szCs w:val="24"/>
          </w:rPr>
          <w:t xml:space="preserve">enter </w:t>
        </w:r>
      </w:ins>
      <w:r>
        <w:rPr>
          <w:rFonts w:ascii="Times New Roman" w:hAnsi="Times New Roman" w:cs="Times New Roman"/>
          <w:sz w:val="24"/>
          <w:szCs w:val="24"/>
        </w:rPr>
        <w:t>is a common area dedicated for student</w:t>
      </w:r>
      <w:r w:rsidR="00BE1404">
        <w:rPr>
          <w:rFonts w:ascii="Times New Roman" w:hAnsi="Times New Roman" w:cs="Times New Roman"/>
          <w:sz w:val="24"/>
          <w:szCs w:val="24"/>
        </w:rPr>
        <w:t>s</w:t>
      </w:r>
      <w:r>
        <w:rPr>
          <w:rFonts w:ascii="Times New Roman" w:hAnsi="Times New Roman" w:cs="Times New Roman"/>
          <w:sz w:val="24"/>
          <w:szCs w:val="24"/>
        </w:rPr>
        <w:t xml:space="preserve"> that are living </w:t>
      </w:r>
      <w:r w:rsidR="001D69B9">
        <w:rPr>
          <w:rFonts w:ascii="Times New Roman" w:hAnsi="Times New Roman" w:cs="Times New Roman"/>
          <w:sz w:val="24"/>
          <w:szCs w:val="24"/>
        </w:rPr>
        <w:t>in</w:t>
      </w:r>
      <w:r>
        <w:rPr>
          <w:rFonts w:ascii="Times New Roman" w:hAnsi="Times New Roman" w:cs="Times New Roman"/>
          <w:sz w:val="24"/>
          <w:szCs w:val="24"/>
        </w:rPr>
        <w:t xml:space="preserve"> Frederiksen Court. It </w:t>
      </w:r>
      <w:proofErr w:type="gramStart"/>
      <w:r>
        <w:rPr>
          <w:rFonts w:ascii="Times New Roman" w:hAnsi="Times New Roman" w:cs="Times New Roman"/>
          <w:sz w:val="24"/>
          <w:szCs w:val="24"/>
        </w:rPr>
        <w:t>is located in</w:t>
      </w:r>
      <w:proofErr w:type="gramEnd"/>
      <w:r>
        <w:rPr>
          <w:rFonts w:ascii="Times New Roman" w:hAnsi="Times New Roman" w:cs="Times New Roman"/>
          <w:sz w:val="24"/>
          <w:szCs w:val="24"/>
        </w:rPr>
        <w:t xml:space="preserve"> the middle of all the buildings, so it is very convenient for the student to walk to the </w:t>
      </w:r>
      <w:del w:id="12" w:author="Brian DeWall" w:date="2019-03-03T16:51:00Z">
        <w:r w:rsidDel="006A0307">
          <w:rPr>
            <w:rFonts w:ascii="Times New Roman" w:hAnsi="Times New Roman" w:cs="Times New Roman"/>
            <w:sz w:val="24"/>
            <w:szCs w:val="24"/>
          </w:rPr>
          <w:delText xml:space="preserve">community </w:delText>
        </w:r>
      </w:del>
      <w:ins w:id="13" w:author="Brian DeWall" w:date="2019-03-03T16:51:00Z">
        <w:r w:rsidR="006A0307">
          <w:rPr>
            <w:rFonts w:ascii="Times New Roman" w:hAnsi="Times New Roman" w:cs="Times New Roman"/>
            <w:sz w:val="24"/>
            <w:szCs w:val="24"/>
          </w:rPr>
          <w:t>C</w:t>
        </w:r>
        <w:r w:rsidR="006A0307">
          <w:rPr>
            <w:rFonts w:ascii="Times New Roman" w:hAnsi="Times New Roman" w:cs="Times New Roman"/>
            <w:sz w:val="24"/>
            <w:szCs w:val="24"/>
          </w:rPr>
          <w:t xml:space="preserve">ommunity </w:t>
        </w:r>
      </w:ins>
      <w:del w:id="14" w:author="Brian DeWall" w:date="2019-03-03T16:51:00Z">
        <w:r w:rsidDel="006A0307">
          <w:rPr>
            <w:rFonts w:ascii="Times New Roman" w:hAnsi="Times New Roman" w:cs="Times New Roman"/>
            <w:sz w:val="24"/>
            <w:szCs w:val="24"/>
          </w:rPr>
          <w:delText>center</w:delText>
        </w:r>
      </w:del>
      <w:ins w:id="15" w:author="Brian DeWall" w:date="2019-03-03T16:51:00Z">
        <w:r w:rsidR="006A0307">
          <w:rPr>
            <w:rFonts w:ascii="Times New Roman" w:hAnsi="Times New Roman" w:cs="Times New Roman"/>
            <w:sz w:val="24"/>
            <w:szCs w:val="24"/>
          </w:rPr>
          <w:t>C</w:t>
        </w:r>
        <w:r w:rsidR="006A0307">
          <w:rPr>
            <w:rFonts w:ascii="Times New Roman" w:hAnsi="Times New Roman" w:cs="Times New Roman"/>
            <w:sz w:val="24"/>
            <w:szCs w:val="24"/>
          </w:rPr>
          <w:t>enter</w:t>
        </w:r>
      </w:ins>
      <w:r>
        <w:rPr>
          <w:rFonts w:ascii="Times New Roman" w:hAnsi="Times New Roman" w:cs="Times New Roman"/>
          <w:sz w:val="24"/>
          <w:szCs w:val="24"/>
        </w:rPr>
        <w:t xml:space="preserve">. The </w:t>
      </w:r>
      <w:r w:rsidR="009E074C">
        <w:rPr>
          <w:rFonts w:ascii="Times New Roman" w:hAnsi="Times New Roman" w:cs="Times New Roman"/>
          <w:sz w:val="24"/>
          <w:szCs w:val="24"/>
        </w:rPr>
        <w:t xml:space="preserve">reason why the </w:t>
      </w:r>
      <w:del w:id="16" w:author="Brian DeWall" w:date="2019-03-03T16:52:00Z">
        <w:r w:rsidR="009E074C" w:rsidDel="006A0307">
          <w:rPr>
            <w:rFonts w:ascii="Times New Roman" w:hAnsi="Times New Roman" w:cs="Times New Roman"/>
            <w:sz w:val="24"/>
            <w:szCs w:val="24"/>
          </w:rPr>
          <w:delText xml:space="preserve">community </w:delText>
        </w:r>
      </w:del>
      <w:ins w:id="17" w:author="Brian DeWall" w:date="2019-03-03T16:52:00Z">
        <w:r w:rsidR="006A0307">
          <w:rPr>
            <w:rFonts w:ascii="Times New Roman" w:hAnsi="Times New Roman" w:cs="Times New Roman"/>
            <w:sz w:val="24"/>
            <w:szCs w:val="24"/>
          </w:rPr>
          <w:t>C</w:t>
        </w:r>
        <w:r w:rsidR="006A0307">
          <w:rPr>
            <w:rFonts w:ascii="Times New Roman" w:hAnsi="Times New Roman" w:cs="Times New Roman"/>
            <w:sz w:val="24"/>
            <w:szCs w:val="24"/>
          </w:rPr>
          <w:t xml:space="preserve">ommunity </w:t>
        </w:r>
      </w:ins>
      <w:del w:id="18" w:author="Brian DeWall" w:date="2019-03-03T16:52:00Z">
        <w:r w:rsidR="009E074C" w:rsidDel="006A0307">
          <w:rPr>
            <w:rFonts w:ascii="Times New Roman" w:hAnsi="Times New Roman" w:cs="Times New Roman"/>
            <w:sz w:val="24"/>
            <w:szCs w:val="24"/>
          </w:rPr>
          <w:delText xml:space="preserve">center </w:delText>
        </w:r>
      </w:del>
      <w:ins w:id="19" w:author="Brian DeWall" w:date="2019-03-03T16:52:00Z">
        <w:r w:rsidR="006A0307">
          <w:rPr>
            <w:rFonts w:ascii="Times New Roman" w:hAnsi="Times New Roman" w:cs="Times New Roman"/>
            <w:sz w:val="24"/>
            <w:szCs w:val="24"/>
          </w:rPr>
          <w:t>C</w:t>
        </w:r>
        <w:r w:rsidR="006A0307">
          <w:rPr>
            <w:rFonts w:ascii="Times New Roman" w:hAnsi="Times New Roman" w:cs="Times New Roman"/>
            <w:sz w:val="24"/>
            <w:szCs w:val="24"/>
          </w:rPr>
          <w:t xml:space="preserve">enter </w:t>
        </w:r>
      </w:ins>
      <w:r>
        <w:rPr>
          <w:rFonts w:ascii="Times New Roman" w:hAnsi="Times New Roman" w:cs="Times New Roman"/>
          <w:sz w:val="24"/>
          <w:szCs w:val="24"/>
        </w:rPr>
        <w:t xml:space="preserve">stands out the most among the </w:t>
      </w:r>
      <w:r w:rsidR="000334FF">
        <w:rPr>
          <w:rFonts w:ascii="Times New Roman" w:hAnsi="Times New Roman" w:cs="Times New Roman"/>
          <w:sz w:val="24"/>
          <w:szCs w:val="24"/>
        </w:rPr>
        <w:t xml:space="preserve">other </w:t>
      </w:r>
      <w:r>
        <w:rPr>
          <w:rFonts w:ascii="Times New Roman" w:hAnsi="Times New Roman" w:cs="Times New Roman"/>
          <w:sz w:val="24"/>
          <w:szCs w:val="24"/>
        </w:rPr>
        <w:t xml:space="preserve">white buildings around is because </w:t>
      </w:r>
      <w:r w:rsidR="000334FF">
        <w:rPr>
          <w:rFonts w:ascii="Times New Roman" w:hAnsi="Times New Roman" w:cs="Times New Roman"/>
          <w:sz w:val="24"/>
          <w:szCs w:val="24"/>
        </w:rPr>
        <w:t>it has a red-brick style</w:t>
      </w:r>
      <w:del w:id="20" w:author="Brian DeWall" w:date="2019-03-03T16:52:00Z">
        <w:r w:rsidR="000334FF" w:rsidDel="006A0307">
          <w:rPr>
            <w:rFonts w:ascii="Times New Roman" w:hAnsi="Times New Roman" w:cs="Times New Roman"/>
            <w:sz w:val="24"/>
            <w:szCs w:val="24"/>
          </w:rPr>
          <w:delText>’s</w:delText>
        </w:r>
      </w:del>
      <w:r w:rsidR="000334FF">
        <w:rPr>
          <w:rFonts w:ascii="Times New Roman" w:hAnsi="Times New Roman" w:cs="Times New Roman"/>
          <w:sz w:val="24"/>
          <w:szCs w:val="24"/>
        </w:rPr>
        <w:t xml:space="preserve"> exterior.</w:t>
      </w:r>
      <w:r w:rsidR="009E074C">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9E074C">
        <w:rPr>
          <w:rFonts w:ascii="Times New Roman" w:hAnsi="Times New Roman" w:cs="Times New Roman"/>
          <w:sz w:val="24"/>
          <w:szCs w:val="24"/>
        </w:rPr>
        <w:t>i</w:t>
      </w:r>
      <w:r w:rsidR="000334FF">
        <w:rPr>
          <w:rFonts w:ascii="Times New Roman" w:hAnsi="Times New Roman" w:cs="Times New Roman"/>
          <w:sz w:val="24"/>
          <w:szCs w:val="24"/>
        </w:rPr>
        <w:t>nterior</w:t>
      </w:r>
      <w:ins w:id="21" w:author="Brian DeWall" w:date="2019-03-03T16:52:00Z">
        <w:r w:rsidR="006A0307">
          <w:rPr>
            <w:rFonts w:ascii="Times New Roman" w:hAnsi="Times New Roman" w:cs="Times New Roman"/>
            <w:sz w:val="24"/>
            <w:szCs w:val="24"/>
          </w:rPr>
          <w:t>,</w:t>
        </w:r>
      </w:ins>
      <w:r w:rsidR="000334FF">
        <w:rPr>
          <w:rFonts w:ascii="Times New Roman" w:hAnsi="Times New Roman" w:cs="Times New Roman"/>
          <w:sz w:val="24"/>
          <w:szCs w:val="24"/>
        </w:rPr>
        <w:t xml:space="preserve"> however, </w:t>
      </w:r>
      <w:r w:rsidR="009E074C">
        <w:rPr>
          <w:rFonts w:ascii="Times New Roman" w:hAnsi="Times New Roman" w:cs="Times New Roman"/>
          <w:sz w:val="24"/>
          <w:szCs w:val="24"/>
        </w:rPr>
        <w:t>is</w:t>
      </w:r>
      <w:r w:rsidR="000334FF">
        <w:rPr>
          <w:rFonts w:ascii="Times New Roman" w:hAnsi="Times New Roman" w:cs="Times New Roman"/>
          <w:sz w:val="24"/>
          <w:szCs w:val="24"/>
        </w:rPr>
        <w:t xml:space="preserve"> furnished with tables, chairs, couches and a fireplace in the middle of the hall. The </w:t>
      </w:r>
      <w:del w:id="22" w:author="Brian DeWall" w:date="2019-03-03T16:52:00Z">
        <w:r w:rsidR="000334FF" w:rsidDel="006A0307">
          <w:rPr>
            <w:rFonts w:ascii="Times New Roman" w:hAnsi="Times New Roman" w:cs="Times New Roman"/>
            <w:sz w:val="24"/>
            <w:szCs w:val="24"/>
          </w:rPr>
          <w:delText xml:space="preserve">community </w:delText>
        </w:r>
      </w:del>
      <w:ins w:id="23" w:author="Brian DeWall" w:date="2019-03-03T16:52:00Z">
        <w:r w:rsidR="006A0307">
          <w:rPr>
            <w:rFonts w:ascii="Times New Roman" w:hAnsi="Times New Roman" w:cs="Times New Roman"/>
            <w:sz w:val="24"/>
            <w:szCs w:val="24"/>
          </w:rPr>
          <w:t>C</w:t>
        </w:r>
        <w:r w:rsidR="006A0307">
          <w:rPr>
            <w:rFonts w:ascii="Times New Roman" w:hAnsi="Times New Roman" w:cs="Times New Roman"/>
            <w:sz w:val="24"/>
            <w:szCs w:val="24"/>
          </w:rPr>
          <w:t xml:space="preserve">ommunity </w:t>
        </w:r>
      </w:ins>
      <w:del w:id="24" w:author="Brian DeWall" w:date="2019-03-03T16:52:00Z">
        <w:r w:rsidR="000334FF" w:rsidDel="006A0307">
          <w:rPr>
            <w:rFonts w:ascii="Times New Roman" w:hAnsi="Times New Roman" w:cs="Times New Roman"/>
            <w:sz w:val="24"/>
            <w:szCs w:val="24"/>
          </w:rPr>
          <w:delText xml:space="preserve">center </w:delText>
        </w:r>
      </w:del>
      <w:ins w:id="25" w:author="Brian DeWall" w:date="2019-03-03T16:52:00Z">
        <w:r w:rsidR="006A0307">
          <w:rPr>
            <w:rFonts w:ascii="Times New Roman" w:hAnsi="Times New Roman" w:cs="Times New Roman"/>
            <w:sz w:val="24"/>
            <w:szCs w:val="24"/>
          </w:rPr>
          <w:t>C</w:t>
        </w:r>
        <w:r w:rsidR="006A0307">
          <w:rPr>
            <w:rFonts w:ascii="Times New Roman" w:hAnsi="Times New Roman" w:cs="Times New Roman"/>
            <w:sz w:val="24"/>
            <w:szCs w:val="24"/>
          </w:rPr>
          <w:t xml:space="preserve">enter </w:t>
        </w:r>
      </w:ins>
      <w:r w:rsidR="000334FF">
        <w:rPr>
          <w:rFonts w:ascii="Times New Roman" w:hAnsi="Times New Roman" w:cs="Times New Roman"/>
          <w:sz w:val="24"/>
          <w:szCs w:val="24"/>
        </w:rPr>
        <w:t>also has a café and a convenien</w:t>
      </w:r>
      <w:r w:rsidR="00BE1404">
        <w:rPr>
          <w:rFonts w:ascii="Times New Roman" w:hAnsi="Times New Roman" w:cs="Times New Roman"/>
          <w:sz w:val="24"/>
          <w:szCs w:val="24"/>
        </w:rPr>
        <w:t>ce</w:t>
      </w:r>
      <w:r w:rsidR="000334FF">
        <w:rPr>
          <w:rFonts w:ascii="Times New Roman" w:hAnsi="Times New Roman" w:cs="Times New Roman"/>
          <w:sz w:val="24"/>
          <w:szCs w:val="24"/>
        </w:rPr>
        <w:t xml:space="preserve"> store that </w:t>
      </w:r>
      <w:r w:rsidR="001D69B9">
        <w:rPr>
          <w:rFonts w:ascii="Times New Roman" w:hAnsi="Times New Roman" w:cs="Times New Roman"/>
          <w:sz w:val="24"/>
          <w:szCs w:val="24"/>
        </w:rPr>
        <w:t xml:space="preserve">is </w:t>
      </w:r>
      <w:r w:rsidR="000334FF">
        <w:rPr>
          <w:rFonts w:ascii="Times New Roman" w:hAnsi="Times New Roman" w:cs="Times New Roman"/>
          <w:sz w:val="24"/>
          <w:szCs w:val="24"/>
        </w:rPr>
        <w:t>open until 12</w:t>
      </w:r>
      <w:ins w:id="26" w:author="Brian DeWall" w:date="2019-03-03T16:52:00Z">
        <w:r w:rsidR="006A0307">
          <w:rPr>
            <w:rFonts w:ascii="Times New Roman" w:hAnsi="Times New Roman" w:cs="Times New Roman"/>
            <w:sz w:val="24"/>
            <w:szCs w:val="24"/>
          </w:rPr>
          <w:t xml:space="preserve"> </w:t>
        </w:r>
      </w:ins>
      <w:r w:rsidR="000334FF">
        <w:rPr>
          <w:rFonts w:ascii="Times New Roman" w:hAnsi="Times New Roman" w:cs="Times New Roman"/>
          <w:sz w:val="24"/>
          <w:szCs w:val="24"/>
        </w:rPr>
        <w:t>a</w:t>
      </w:r>
      <w:ins w:id="27" w:author="Brian DeWall" w:date="2019-03-03T16:52:00Z">
        <w:r w:rsidR="006A0307">
          <w:rPr>
            <w:rFonts w:ascii="Times New Roman" w:hAnsi="Times New Roman" w:cs="Times New Roman"/>
            <w:sz w:val="24"/>
            <w:szCs w:val="24"/>
          </w:rPr>
          <w:t>.</w:t>
        </w:r>
      </w:ins>
      <w:r w:rsidR="000334FF">
        <w:rPr>
          <w:rFonts w:ascii="Times New Roman" w:hAnsi="Times New Roman" w:cs="Times New Roman"/>
          <w:sz w:val="24"/>
          <w:szCs w:val="24"/>
        </w:rPr>
        <w:t>m.</w:t>
      </w:r>
      <w:commentRangeStart w:id="28"/>
      <w:r w:rsidR="000334FF">
        <w:rPr>
          <w:rFonts w:ascii="Times New Roman" w:hAnsi="Times New Roman" w:cs="Times New Roman"/>
          <w:sz w:val="24"/>
          <w:szCs w:val="24"/>
        </w:rPr>
        <w:t xml:space="preserve"> </w:t>
      </w:r>
      <w:commentRangeEnd w:id="28"/>
      <w:r w:rsidR="006A0307">
        <w:rPr>
          <w:rStyle w:val="CommentReference"/>
        </w:rPr>
        <w:commentReference w:id="28"/>
      </w:r>
    </w:p>
    <w:p w14:paraId="2CD0F4C2" w14:textId="3252735A" w:rsidR="000334FF" w:rsidRDefault="000334FF" w:rsidP="0088710A">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As an international student at Iowa State University, I can get a little lonely and homesick sometimes when I miss home. Before I </w:t>
      </w:r>
      <w:r w:rsidR="00BE1404">
        <w:rPr>
          <w:rFonts w:ascii="Times New Roman" w:hAnsi="Times New Roman" w:cs="Times New Roman"/>
          <w:sz w:val="24"/>
          <w:szCs w:val="24"/>
        </w:rPr>
        <w:t>was able to</w:t>
      </w:r>
      <w:r>
        <w:rPr>
          <w:rFonts w:ascii="Times New Roman" w:hAnsi="Times New Roman" w:cs="Times New Roman"/>
          <w:sz w:val="24"/>
          <w:szCs w:val="24"/>
        </w:rPr>
        <w:t xml:space="preserve"> meet any new friends, I would just stay at my own apartment and deal</w:t>
      </w:r>
      <w:r w:rsidR="00BE1404">
        <w:rPr>
          <w:rFonts w:ascii="Times New Roman" w:hAnsi="Times New Roman" w:cs="Times New Roman"/>
          <w:sz w:val="24"/>
          <w:szCs w:val="24"/>
        </w:rPr>
        <w:t xml:space="preserve"> with</w:t>
      </w:r>
      <w:r>
        <w:rPr>
          <w:rFonts w:ascii="Times New Roman" w:hAnsi="Times New Roman" w:cs="Times New Roman"/>
          <w:sz w:val="24"/>
          <w:szCs w:val="24"/>
        </w:rPr>
        <w:t xml:space="preserve"> the sadness myself. But over time, I </w:t>
      </w:r>
      <w:r w:rsidR="00D706AF">
        <w:rPr>
          <w:rFonts w:ascii="Times New Roman" w:hAnsi="Times New Roman" w:cs="Times New Roman"/>
          <w:sz w:val="24"/>
          <w:szCs w:val="24"/>
        </w:rPr>
        <w:t xml:space="preserve">met new friends from all over the world, and we would spend most of our nights at the </w:t>
      </w:r>
      <w:del w:id="29" w:author="Brian DeWall" w:date="2019-03-03T16:55:00Z">
        <w:r w:rsidR="00D706AF" w:rsidDel="006A0307">
          <w:rPr>
            <w:rFonts w:ascii="Times New Roman" w:hAnsi="Times New Roman" w:cs="Times New Roman"/>
            <w:sz w:val="24"/>
            <w:szCs w:val="24"/>
          </w:rPr>
          <w:delText xml:space="preserve">community </w:delText>
        </w:r>
      </w:del>
      <w:ins w:id="30" w:author="Brian DeWall" w:date="2019-03-03T16:55:00Z">
        <w:r w:rsidR="006A0307">
          <w:rPr>
            <w:rFonts w:ascii="Times New Roman" w:hAnsi="Times New Roman" w:cs="Times New Roman"/>
            <w:sz w:val="24"/>
            <w:szCs w:val="24"/>
          </w:rPr>
          <w:t>C</w:t>
        </w:r>
        <w:r w:rsidR="006A0307">
          <w:rPr>
            <w:rFonts w:ascii="Times New Roman" w:hAnsi="Times New Roman" w:cs="Times New Roman"/>
            <w:sz w:val="24"/>
            <w:szCs w:val="24"/>
          </w:rPr>
          <w:t xml:space="preserve">ommunity </w:t>
        </w:r>
      </w:ins>
      <w:del w:id="31" w:author="Brian DeWall" w:date="2019-03-03T16:55:00Z">
        <w:r w:rsidR="00D706AF" w:rsidDel="006A0307">
          <w:rPr>
            <w:rFonts w:ascii="Times New Roman" w:hAnsi="Times New Roman" w:cs="Times New Roman"/>
            <w:sz w:val="24"/>
            <w:szCs w:val="24"/>
          </w:rPr>
          <w:delText xml:space="preserve">center </w:delText>
        </w:r>
      </w:del>
      <w:ins w:id="32" w:author="Brian DeWall" w:date="2019-03-03T16:55:00Z">
        <w:r w:rsidR="006A0307">
          <w:rPr>
            <w:rFonts w:ascii="Times New Roman" w:hAnsi="Times New Roman" w:cs="Times New Roman"/>
            <w:sz w:val="24"/>
            <w:szCs w:val="24"/>
          </w:rPr>
          <w:t>C</w:t>
        </w:r>
        <w:r w:rsidR="006A0307">
          <w:rPr>
            <w:rFonts w:ascii="Times New Roman" w:hAnsi="Times New Roman" w:cs="Times New Roman"/>
            <w:sz w:val="24"/>
            <w:szCs w:val="24"/>
          </w:rPr>
          <w:t xml:space="preserve">enter </w:t>
        </w:r>
      </w:ins>
      <w:r w:rsidR="00D706AF">
        <w:rPr>
          <w:rFonts w:ascii="Times New Roman" w:hAnsi="Times New Roman" w:cs="Times New Roman"/>
          <w:sz w:val="24"/>
          <w:szCs w:val="24"/>
        </w:rPr>
        <w:t xml:space="preserve">to </w:t>
      </w:r>
      <w:r w:rsidR="00D706AF">
        <w:rPr>
          <w:rFonts w:ascii="Times New Roman" w:hAnsi="Times New Roman" w:cs="Times New Roman"/>
          <w:sz w:val="24"/>
          <w:szCs w:val="24"/>
        </w:rPr>
        <w:lastRenderedPageBreak/>
        <w:t>do our assignments, play board games or just hav</w:t>
      </w:r>
      <w:r w:rsidR="001D69B9">
        <w:rPr>
          <w:rFonts w:ascii="Times New Roman" w:hAnsi="Times New Roman" w:cs="Times New Roman"/>
          <w:sz w:val="24"/>
          <w:szCs w:val="24"/>
        </w:rPr>
        <w:t>e</w:t>
      </w:r>
      <w:r w:rsidR="00D706AF">
        <w:rPr>
          <w:rFonts w:ascii="Times New Roman" w:hAnsi="Times New Roman" w:cs="Times New Roman"/>
          <w:sz w:val="24"/>
          <w:szCs w:val="24"/>
        </w:rPr>
        <w:t xml:space="preserve"> some conversations. Times like these made me less homesick and feel</w:t>
      </w:r>
      <w:r w:rsidR="001D69B9">
        <w:rPr>
          <w:rFonts w:ascii="Times New Roman" w:hAnsi="Times New Roman" w:cs="Times New Roman"/>
          <w:sz w:val="24"/>
          <w:szCs w:val="24"/>
        </w:rPr>
        <w:t xml:space="preserve"> like I</w:t>
      </w:r>
      <w:r w:rsidR="00D706AF">
        <w:rPr>
          <w:rFonts w:ascii="Times New Roman" w:hAnsi="Times New Roman" w:cs="Times New Roman"/>
          <w:sz w:val="24"/>
          <w:szCs w:val="24"/>
        </w:rPr>
        <w:t xml:space="preserve"> belong in this university away from home.</w:t>
      </w:r>
    </w:p>
    <w:p w14:paraId="65D75A4B" w14:textId="30D6B2A4" w:rsidR="00D706AF" w:rsidRDefault="00D706AF" w:rsidP="0088710A">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7412A6">
        <w:rPr>
          <w:rFonts w:ascii="Times New Roman" w:hAnsi="Times New Roman" w:cs="Times New Roman"/>
          <w:sz w:val="24"/>
          <w:szCs w:val="24"/>
        </w:rPr>
        <w:t xml:space="preserve">Iowa State University did a good job in providing a space </w:t>
      </w:r>
      <w:r w:rsidR="00484010">
        <w:rPr>
          <w:rFonts w:ascii="Times New Roman" w:hAnsi="Times New Roman" w:cs="Times New Roman"/>
          <w:sz w:val="24"/>
          <w:szCs w:val="24"/>
        </w:rPr>
        <w:t>for student</w:t>
      </w:r>
      <w:r w:rsidR="001D69B9">
        <w:rPr>
          <w:rFonts w:ascii="Times New Roman" w:hAnsi="Times New Roman" w:cs="Times New Roman"/>
          <w:sz w:val="24"/>
          <w:szCs w:val="24"/>
        </w:rPr>
        <w:t>s</w:t>
      </w:r>
      <w:r w:rsidR="00484010">
        <w:rPr>
          <w:rFonts w:ascii="Times New Roman" w:hAnsi="Times New Roman" w:cs="Times New Roman"/>
          <w:sz w:val="24"/>
          <w:szCs w:val="24"/>
        </w:rPr>
        <w:t xml:space="preserve"> t</w:t>
      </w:r>
      <w:r w:rsidR="009E074C">
        <w:rPr>
          <w:rFonts w:ascii="Times New Roman" w:hAnsi="Times New Roman" w:cs="Times New Roman"/>
          <w:sz w:val="24"/>
          <w:szCs w:val="24"/>
        </w:rPr>
        <w:t>o have a great academic start</w:t>
      </w:r>
      <w:commentRangeStart w:id="33"/>
      <w:r w:rsidR="009E074C">
        <w:rPr>
          <w:rFonts w:ascii="Times New Roman" w:hAnsi="Times New Roman" w:cs="Times New Roman"/>
          <w:sz w:val="24"/>
          <w:szCs w:val="24"/>
        </w:rPr>
        <w:t>.</w:t>
      </w:r>
      <w:r w:rsidR="00484010">
        <w:rPr>
          <w:rFonts w:ascii="Times New Roman" w:hAnsi="Times New Roman" w:cs="Times New Roman"/>
          <w:sz w:val="24"/>
          <w:szCs w:val="24"/>
        </w:rPr>
        <w:t xml:space="preserve"> </w:t>
      </w:r>
      <w:r w:rsidR="001D69B9">
        <w:rPr>
          <w:rFonts w:ascii="Times New Roman" w:hAnsi="Times New Roman" w:cs="Times New Roman"/>
          <w:sz w:val="24"/>
          <w:szCs w:val="24"/>
        </w:rPr>
        <w:t>“Iowa</w:t>
      </w:r>
      <w:r w:rsidR="00484010">
        <w:rPr>
          <w:rFonts w:ascii="Times New Roman" w:hAnsi="Times New Roman" w:cs="Times New Roman"/>
          <w:sz w:val="24"/>
          <w:szCs w:val="24"/>
        </w:rPr>
        <w:t xml:space="preserve"> State University is a public, land-grant </w:t>
      </w:r>
      <w:r w:rsidR="009E074C">
        <w:rPr>
          <w:rFonts w:ascii="Times New Roman" w:hAnsi="Times New Roman" w:cs="Times New Roman"/>
          <w:sz w:val="24"/>
          <w:szCs w:val="24"/>
        </w:rPr>
        <w:t>University</w:t>
      </w:r>
      <w:r w:rsidR="00484010">
        <w:rPr>
          <w:rFonts w:ascii="Times New Roman" w:hAnsi="Times New Roman" w:cs="Times New Roman"/>
          <w:sz w:val="24"/>
          <w:szCs w:val="24"/>
        </w:rPr>
        <w:t>, where student</w:t>
      </w:r>
      <w:r w:rsidR="001D69B9">
        <w:rPr>
          <w:rFonts w:ascii="Times New Roman" w:hAnsi="Times New Roman" w:cs="Times New Roman"/>
          <w:sz w:val="24"/>
          <w:szCs w:val="24"/>
        </w:rPr>
        <w:t>s</w:t>
      </w:r>
      <w:r w:rsidR="00484010">
        <w:rPr>
          <w:rFonts w:ascii="Times New Roman" w:hAnsi="Times New Roman" w:cs="Times New Roman"/>
          <w:sz w:val="24"/>
          <w:szCs w:val="24"/>
        </w:rPr>
        <w:t xml:space="preserve"> get a great academic start in learning communities...” part of a sentence obtained from the official Iowa State University website</w:t>
      </w:r>
      <w:r w:rsidR="009E074C">
        <w:rPr>
          <w:rFonts w:ascii="Times New Roman" w:hAnsi="Times New Roman" w:cs="Times New Roman"/>
          <w:sz w:val="24"/>
          <w:szCs w:val="24"/>
        </w:rPr>
        <w:t xml:space="preserve"> proved the point well</w:t>
      </w:r>
      <w:r w:rsidR="00484010">
        <w:rPr>
          <w:rFonts w:ascii="Times New Roman" w:hAnsi="Times New Roman" w:cs="Times New Roman"/>
          <w:sz w:val="24"/>
          <w:szCs w:val="24"/>
        </w:rPr>
        <w:t xml:space="preserve">. </w:t>
      </w:r>
      <w:commentRangeEnd w:id="33"/>
      <w:r w:rsidR="006A0307">
        <w:rPr>
          <w:rStyle w:val="CommentReference"/>
        </w:rPr>
        <w:commentReference w:id="33"/>
      </w:r>
      <w:r w:rsidR="00484010">
        <w:rPr>
          <w:rFonts w:ascii="Times New Roman" w:hAnsi="Times New Roman" w:cs="Times New Roman"/>
          <w:sz w:val="24"/>
          <w:szCs w:val="24"/>
        </w:rPr>
        <w:t xml:space="preserve">The </w:t>
      </w:r>
      <w:del w:id="34" w:author="Brian DeWall" w:date="2019-03-03T16:56:00Z">
        <w:r w:rsidR="00484010" w:rsidDel="006A0307">
          <w:rPr>
            <w:rFonts w:ascii="Times New Roman" w:hAnsi="Times New Roman" w:cs="Times New Roman"/>
            <w:sz w:val="24"/>
            <w:szCs w:val="24"/>
          </w:rPr>
          <w:delText xml:space="preserve">community </w:delText>
        </w:r>
      </w:del>
      <w:ins w:id="35" w:author="Brian DeWall" w:date="2019-03-03T16:56:00Z">
        <w:r w:rsidR="006A0307">
          <w:rPr>
            <w:rFonts w:ascii="Times New Roman" w:hAnsi="Times New Roman" w:cs="Times New Roman"/>
            <w:sz w:val="24"/>
            <w:szCs w:val="24"/>
          </w:rPr>
          <w:t>C</w:t>
        </w:r>
        <w:r w:rsidR="006A0307">
          <w:rPr>
            <w:rFonts w:ascii="Times New Roman" w:hAnsi="Times New Roman" w:cs="Times New Roman"/>
            <w:sz w:val="24"/>
            <w:szCs w:val="24"/>
          </w:rPr>
          <w:t xml:space="preserve">ommunity </w:t>
        </w:r>
      </w:ins>
      <w:del w:id="36" w:author="Brian DeWall" w:date="2019-03-03T16:56:00Z">
        <w:r w:rsidR="00484010" w:rsidDel="006A0307">
          <w:rPr>
            <w:rFonts w:ascii="Times New Roman" w:hAnsi="Times New Roman" w:cs="Times New Roman"/>
            <w:sz w:val="24"/>
            <w:szCs w:val="24"/>
          </w:rPr>
          <w:delText xml:space="preserve">center </w:delText>
        </w:r>
      </w:del>
      <w:ins w:id="37" w:author="Brian DeWall" w:date="2019-03-03T16:56:00Z">
        <w:r w:rsidR="006A0307">
          <w:rPr>
            <w:rFonts w:ascii="Times New Roman" w:hAnsi="Times New Roman" w:cs="Times New Roman"/>
            <w:sz w:val="24"/>
            <w:szCs w:val="24"/>
          </w:rPr>
          <w:t>C</w:t>
        </w:r>
        <w:r w:rsidR="006A0307">
          <w:rPr>
            <w:rFonts w:ascii="Times New Roman" w:hAnsi="Times New Roman" w:cs="Times New Roman"/>
            <w:sz w:val="24"/>
            <w:szCs w:val="24"/>
          </w:rPr>
          <w:t xml:space="preserve">enter </w:t>
        </w:r>
      </w:ins>
      <w:r w:rsidR="00484010">
        <w:rPr>
          <w:rFonts w:ascii="Times New Roman" w:hAnsi="Times New Roman" w:cs="Times New Roman"/>
          <w:sz w:val="24"/>
          <w:szCs w:val="24"/>
        </w:rPr>
        <w:t xml:space="preserve">has shown </w:t>
      </w:r>
      <w:commentRangeStart w:id="38"/>
      <w:r w:rsidR="00484010">
        <w:rPr>
          <w:rFonts w:ascii="Times New Roman" w:hAnsi="Times New Roman" w:cs="Times New Roman"/>
          <w:sz w:val="24"/>
          <w:szCs w:val="24"/>
        </w:rPr>
        <w:t xml:space="preserve">a good example </w:t>
      </w:r>
      <w:commentRangeEnd w:id="38"/>
      <w:r w:rsidR="006A0307">
        <w:rPr>
          <w:rStyle w:val="CommentReference"/>
        </w:rPr>
        <w:commentReference w:id="38"/>
      </w:r>
      <w:r w:rsidR="00484010">
        <w:rPr>
          <w:rFonts w:ascii="Times New Roman" w:hAnsi="Times New Roman" w:cs="Times New Roman"/>
          <w:sz w:val="24"/>
          <w:szCs w:val="24"/>
        </w:rPr>
        <w:t>because it is a good place to start the high</w:t>
      </w:r>
      <w:ins w:id="39" w:author="Brian DeWall" w:date="2019-03-03T16:57:00Z">
        <w:r w:rsidR="006A0307">
          <w:rPr>
            <w:rFonts w:ascii="Times New Roman" w:hAnsi="Times New Roman" w:cs="Times New Roman"/>
            <w:sz w:val="24"/>
            <w:szCs w:val="24"/>
          </w:rPr>
          <w:t>er</w:t>
        </w:r>
      </w:ins>
      <w:r w:rsidR="00484010">
        <w:rPr>
          <w:rFonts w:ascii="Times New Roman" w:hAnsi="Times New Roman" w:cs="Times New Roman"/>
          <w:sz w:val="24"/>
          <w:szCs w:val="24"/>
        </w:rPr>
        <w:t xml:space="preserve"> education life. With its prime location, </w:t>
      </w:r>
      <w:r w:rsidR="001D69B9">
        <w:rPr>
          <w:rFonts w:ascii="Times New Roman" w:hAnsi="Times New Roman" w:cs="Times New Roman"/>
          <w:sz w:val="24"/>
          <w:szCs w:val="24"/>
        </w:rPr>
        <w:t xml:space="preserve">the </w:t>
      </w:r>
      <w:del w:id="40" w:author="Brian DeWall" w:date="2019-03-03T16:57:00Z">
        <w:r w:rsidR="00484010" w:rsidDel="006A0307">
          <w:rPr>
            <w:rFonts w:ascii="Times New Roman" w:hAnsi="Times New Roman" w:cs="Times New Roman"/>
            <w:sz w:val="24"/>
            <w:szCs w:val="24"/>
          </w:rPr>
          <w:delText xml:space="preserve">community </w:delText>
        </w:r>
      </w:del>
      <w:ins w:id="41" w:author="Brian DeWall" w:date="2019-03-03T16:57:00Z">
        <w:r w:rsidR="006A0307">
          <w:rPr>
            <w:rFonts w:ascii="Times New Roman" w:hAnsi="Times New Roman" w:cs="Times New Roman"/>
            <w:sz w:val="24"/>
            <w:szCs w:val="24"/>
          </w:rPr>
          <w:t>C</w:t>
        </w:r>
        <w:r w:rsidR="006A0307">
          <w:rPr>
            <w:rFonts w:ascii="Times New Roman" w:hAnsi="Times New Roman" w:cs="Times New Roman"/>
            <w:sz w:val="24"/>
            <w:szCs w:val="24"/>
          </w:rPr>
          <w:t xml:space="preserve">ommunity </w:t>
        </w:r>
      </w:ins>
      <w:del w:id="42" w:author="Brian DeWall" w:date="2019-03-03T16:57:00Z">
        <w:r w:rsidR="00484010" w:rsidDel="006A0307">
          <w:rPr>
            <w:rFonts w:ascii="Times New Roman" w:hAnsi="Times New Roman" w:cs="Times New Roman"/>
            <w:sz w:val="24"/>
            <w:szCs w:val="24"/>
          </w:rPr>
          <w:delText xml:space="preserve">center </w:delText>
        </w:r>
      </w:del>
      <w:ins w:id="43" w:author="Brian DeWall" w:date="2019-03-03T16:57:00Z">
        <w:r w:rsidR="006A0307">
          <w:rPr>
            <w:rFonts w:ascii="Times New Roman" w:hAnsi="Times New Roman" w:cs="Times New Roman"/>
            <w:sz w:val="24"/>
            <w:szCs w:val="24"/>
          </w:rPr>
          <w:t>C</w:t>
        </w:r>
        <w:r w:rsidR="006A0307">
          <w:rPr>
            <w:rFonts w:ascii="Times New Roman" w:hAnsi="Times New Roman" w:cs="Times New Roman"/>
            <w:sz w:val="24"/>
            <w:szCs w:val="24"/>
          </w:rPr>
          <w:t xml:space="preserve">enter </w:t>
        </w:r>
      </w:ins>
      <w:r w:rsidR="00484010">
        <w:rPr>
          <w:rFonts w:ascii="Times New Roman" w:hAnsi="Times New Roman" w:cs="Times New Roman"/>
          <w:sz w:val="24"/>
          <w:szCs w:val="24"/>
        </w:rPr>
        <w:t>is easily one of the most accessible location</w:t>
      </w:r>
      <w:r w:rsidR="009E074C">
        <w:rPr>
          <w:rFonts w:ascii="Times New Roman" w:hAnsi="Times New Roman" w:cs="Times New Roman"/>
          <w:sz w:val="24"/>
          <w:szCs w:val="24"/>
        </w:rPr>
        <w:t>s</w:t>
      </w:r>
      <w:r w:rsidR="00484010">
        <w:rPr>
          <w:rFonts w:ascii="Times New Roman" w:hAnsi="Times New Roman" w:cs="Times New Roman"/>
          <w:sz w:val="24"/>
          <w:szCs w:val="24"/>
        </w:rPr>
        <w:t xml:space="preserve"> on campus </w:t>
      </w:r>
      <w:commentRangeStart w:id="44"/>
      <w:r w:rsidR="00484010">
        <w:rPr>
          <w:rFonts w:ascii="Times New Roman" w:hAnsi="Times New Roman" w:cs="Times New Roman"/>
          <w:sz w:val="24"/>
          <w:szCs w:val="24"/>
        </w:rPr>
        <w:t>for student</w:t>
      </w:r>
      <w:r w:rsidR="001D69B9">
        <w:rPr>
          <w:rFonts w:ascii="Times New Roman" w:hAnsi="Times New Roman" w:cs="Times New Roman"/>
          <w:sz w:val="24"/>
          <w:szCs w:val="24"/>
        </w:rPr>
        <w:t>s</w:t>
      </w:r>
      <w:commentRangeEnd w:id="44"/>
      <w:r w:rsidR="006A0307">
        <w:rPr>
          <w:rStyle w:val="CommentReference"/>
        </w:rPr>
        <w:commentReference w:id="44"/>
      </w:r>
      <w:r w:rsidR="00484010">
        <w:rPr>
          <w:rFonts w:ascii="Times New Roman" w:hAnsi="Times New Roman" w:cs="Times New Roman"/>
          <w:sz w:val="24"/>
          <w:szCs w:val="24"/>
        </w:rPr>
        <w:t xml:space="preserve">. </w:t>
      </w:r>
    </w:p>
    <w:p w14:paraId="143FF2B0" w14:textId="13301512" w:rsidR="001D69B9" w:rsidRPr="0088710A" w:rsidRDefault="00484010" w:rsidP="0088710A">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In my opinion, Frederiksen Court Community Center has played a significant role in my higher education experience in Iowa State University, even though this is only my second semester</w:t>
      </w:r>
      <w:r w:rsidR="001D69B9">
        <w:rPr>
          <w:rFonts w:ascii="Times New Roman" w:hAnsi="Times New Roman" w:cs="Times New Roman"/>
          <w:sz w:val="24"/>
          <w:szCs w:val="24"/>
        </w:rPr>
        <w:t>.</w:t>
      </w:r>
      <w:r>
        <w:rPr>
          <w:rFonts w:ascii="Times New Roman" w:hAnsi="Times New Roman" w:cs="Times New Roman"/>
          <w:sz w:val="24"/>
          <w:szCs w:val="24"/>
        </w:rPr>
        <w:t xml:space="preserve"> Not only </w:t>
      </w:r>
      <w:r w:rsidR="001D69B9">
        <w:rPr>
          <w:rFonts w:ascii="Times New Roman" w:hAnsi="Times New Roman" w:cs="Times New Roman"/>
          <w:sz w:val="24"/>
          <w:szCs w:val="24"/>
        </w:rPr>
        <w:t>do I</w:t>
      </w:r>
      <w:r>
        <w:rPr>
          <w:rFonts w:ascii="Times New Roman" w:hAnsi="Times New Roman" w:cs="Times New Roman"/>
          <w:sz w:val="24"/>
          <w:szCs w:val="24"/>
        </w:rPr>
        <w:t xml:space="preserve"> have a place to study that is </w:t>
      </w:r>
      <w:r w:rsidR="001D0399">
        <w:rPr>
          <w:rFonts w:ascii="Times New Roman" w:hAnsi="Times New Roman" w:cs="Times New Roman"/>
          <w:sz w:val="24"/>
          <w:szCs w:val="24"/>
        </w:rPr>
        <w:t>not in a stressful environment such as the Park</w:t>
      </w:r>
      <w:ins w:id="45" w:author="Brian DeWall" w:date="2019-03-03T16:58:00Z">
        <w:r w:rsidR="0057645B">
          <w:rPr>
            <w:rFonts w:ascii="Times New Roman" w:hAnsi="Times New Roman" w:cs="Times New Roman"/>
            <w:sz w:val="24"/>
            <w:szCs w:val="24"/>
          </w:rPr>
          <w:t>s</w:t>
        </w:r>
      </w:ins>
      <w:r w:rsidR="001D0399">
        <w:rPr>
          <w:rFonts w:ascii="Times New Roman" w:hAnsi="Times New Roman" w:cs="Times New Roman"/>
          <w:sz w:val="24"/>
          <w:szCs w:val="24"/>
        </w:rPr>
        <w:t xml:space="preserve"> Library, </w:t>
      </w:r>
      <w:r w:rsidR="001D69B9">
        <w:rPr>
          <w:rFonts w:ascii="Times New Roman" w:hAnsi="Times New Roman" w:cs="Times New Roman"/>
          <w:sz w:val="24"/>
          <w:szCs w:val="24"/>
        </w:rPr>
        <w:t>but I</w:t>
      </w:r>
      <w:r w:rsidR="001D0399">
        <w:rPr>
          <w:rFonts w:ascii="Times New Roman" w:hAnsi="Times New Roman" w:cs="Times New Roman"/>
          <w:sz w:val="24"/>
          <w:szCs w:val="24"/>
        </w:rPr>
        <w:t xml:space="preserve"> also have a space for my friends and </w:t>
      </w:r>
      <w:del w:id="46" w:author="Brian DeWall" w:date="2019-03-03T16:58:00Z">
        <w:r w:rsidR="001D0399" w:rsidDel="0057645B">
          <w:rPr>
            <w:rFonts w:ascii="Times New Roman" w:hAnsi="Times New Roman" w:cs="Times New Roman"/>
            <w:sz w:val="24"/>
            <w:szCs w:val="24"/>
          </w:rPr>
          <w:delText xml:space="preserve">I </w:delText>
        </w:r>
      </w:del>
      <w:ins w:id="47" w:author="Brian DeWall" w:date="2019-03-03T16:58:00Z">
        <w:r w:rsidR="0057645B">
          <w:rPr>
            <w:rFonts w:ascii="Times New Roman" w:hAnsi="Times New Roman" w:cs="Times New Roman"/>
            <w:sz w:val="24"/>
            <w:szCs w:val="24"/>
          </w:rPr>
          <w:t>me</w:t>
        </w:r>
        <w:r w:rsidR="0057645B">
          <w:rPr>
            <w:rFonts w:ascii="Times New Roman" w:hAnsi="Times New Roman" w:cs="Times New Roman"/>
            <w:sz w:val="24"/>
            <w:szCs w:val="24"/>
          </w:rPr>
          <w:t xml:space="preserve"> </w:t>
        </w:r>
      </w:ins>
      <w:r w:rsidR="001D0399">
        <w:rPr>
          <w:rFonts w:ascii="Times New Roman" w:hAnsi="Times New Roman" w:cs="Times New Roman"/>
          <w:sz w:val="24"/>
          <w:szCs w:val="24"/>
        </w:rPr>
        <w:t xml:space="preserve">to catch up at. </w:t>
      </w:r>
      <w:r w:rsidR="009E074C">
        <w:rPr>
          <w:rFonts w:ascii="Times New Roman" w:hAnsi="Times New Roman" w:cs="Times New Roman"/>
          <w:sz w:val="24"/>
          <w:szCs w:val="24"/>
        </w:rPr>
        <w:t xml:space="preserve">The </w:t>
      </w:r>
      <w:del w:id="48" w:author="Brian DeWall" w:date="2019-03-03T16:59:00Z">
        <w:r w:rsidR="009E074C" w:rsidDel="0057645B">
          <w:rPr>
            <w:rFonts w:ascii="Times New Roman" w:hAnsi="Times New Roman" w:cs="Times New Roman"/>
            <w:sz w:val="24"/>
            <w:szCs w:val="24"/>
          </w:rPr>
          <w:delText>c</w:delText>
        </w:r>
        <w:r w:rsidR="001D0399" w:rsidDel="0057645B">
          <w:rPr>
            <w:rFonts w:ascii="Times New Roman" w:hAnsi="Times New Roman" w:cs="Times New Roman"/>
            <w:sz w:val="24"/>
            <w:szCs w:val="24"/>
          </w:rPr>
          <w:delText xml:space="preserve">ommunity </w:delText>
        </w:r>
      </w:del>
      <w:ins w:id="49" w:author="Brian DeWall" w:date="2019-03-03T16:59:00Z">
        <w:r w:rsidR="0057645B">
          <w:rPr>
            <w:rFonts w:ascii="Times New Roman" w:hAnsi="Times New Roman" w:cs="Times New Roman"/>
            <w:sz w:val="24"/>
            <w:szCs w:val="24"/>
          </w:rPr>
          <w:t>C</w:t>
        </w:r>
        <w:r w:rsidR="0057645B">
          <w:rPr>
            <w:rFonts w:ascii="Times New Roman" w:hAnsi="Times New Roman" w:cs="Times New Roman"/>
            <w:sz w:val="24"/>
            <w:szCs w:val="24"/>
          </w:rPr>
          <w:t xml:space="preserve">ommunity </w:t>
        </w:r>
      </w:ins>
      <w:del w:id="50" w:author="Brian DeWall" w:date="2019-03-03T16:59:00Z">
        <w:r w:rsidR="001D0399" w:rsidDel="0057645B">
          <w:rPr>
            <w:rFonts w:ascii="Times New Roman" w:hAnsi="Times New Roman" w:cs="Times New Roman"/>
            <w:sz w:val="24"/>
            <w:szCs w:val="24"/>
          </w:rPr>
          <w:delText xml:space="preserve">center </w:delText>
        </w:r>
      </w:del>
      <w:ins w:id="51" w:author="Brian DeWall" w:date="2019-03-03T16:59:00Z">
        <w:r w:rsidR="0057645B">
          <w:rPr>
            <w:rFonts w:ascii="Times New Roman" w:hAnsi="Times New Roman" w:cs="Times New Roman"/>
            <w:sz w:val="24"/>
            <w:szCs w:val="24"/>
          </w:rPr>
          <w:t>C</w:t>
        </w:r>
        <w:r w:rsidR="0057645B">
          <w:rPr>
            <w:rFonts w:ascii="Times New Roman" w:hAnsi="Times New Roman" w:cs="Times New Roman"/>
            <w:sz w:val="24"/>
            <w:szCs w:val="24"/>
          </w:rPr>
          <w:t xml:space="preserve">enter </w:t>
        </w:r>
      </w:ins>
      <w:r w:rsidR="001D0399">
        <w:rPr>
          <w:rFonts w:ascii="Times New Roman" w:hAnsi="Times New Roman" w:cs="Times New Roman"/>
          <w:sz w:val="24"/>
          <w:szCs w:val="24"/>
        </w:rPr>
        <w:t xml:space="preserve">is also a good place to get a night snack whenever I’m hungry. This is the reason why Frederiksen Court is my favorite place on </w:t>
      </w:r>
      <w:commentRangeStart w:id="52"/>
      <w:r w:rsidR="001D0399">
        <w:rPr>
          <w:rFonts w:ascii="Times New Roman" w:hAnsi="Times New Roman" w:cs="Times New Roman"/>
          <w:sz w:val="24"/>
          <w:szCs w:val="24"/>
        </w:rPr>
        <w:t>campus</w:t>
      </w:r>
      <w:commentRangeEnd w:id="52"/>
      <w:r w:rsidR="0057645B">
        <w:rPr>
          <w:rStyle w:val="CommentReference"/>
        </w:rPr>
        <w:commentReference w:id="52"/>
      </w:r>
      <w:r w:rsidR="001D0399">
        <w:rPr>
          <w:rFonts w:ascii="Times New Roman" w:hAnsi="Times New Roman" w:cs="Times New Roman"/>
          <w:sz w:val="24"/>
          <w:szCs w:val="24"/>
        </w:rPr>
        <w:t>.</w:t>
      </w:r>
    </w:p>
    <w:sectPr w:rsidR="001D69B9" w:rsidRPr="0088710A" w:rsidSect="009E074C">
      <w:headerReference w:type="default" r:id="rId9"/>
      <w:headerReference w:type="first" r:id="rId1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rian DeWall" w:date="2019-03-03T16:48:00Z" w:initials="BD">
    <w:p w14:paraId="1A5C8E86" w14:textId="66DC65F7" w:rsidR="006A0307" w:rsidRDefault="006A0307">
      <w:pPr>
        <w:pStyle w:val="CommentText"/>
      </w:pPr>
      <w:r>
        <w:rPr>
          <w:rStyle w:val="CommentReference"/>
        </w:rPr>
        <w:annotationRef/>
      </w:r>
      <w:r>
        <w:t>Good adherence to the expected MLA formatting for essays.</w:t>
      </w:r>
    </w:p>
  </w:comment>
  <w:comment w:id="2" w:author="Brian DeWall" w:date="2019-03-03T16:49:00Z" w:initials="BD">
    <w:p w14:paraId="7A5EF30B" w14:textId="01370C48" w:rsidR="006A0307" w:rsidRDefault="006A0307">
      <w:pPr>
        <w:pStyle w:val="CommentText"/>
      </w:pPr>
      <w:r>
        <w:rPr>
          <w:rStyle w:val="CommentReference"/>
        </w:rPr>
        <w:annotationRef/>
      </w:r>
      <w:r>
        <w:t>Pronoun-antecedent agreement error.  “Places” is plural, so it must be accompanied by the plural pronoun “them”, not the singular “it”.</w:t>
      </w:r>
    </w:p>
  </w:comment>
  <w:comment w:id="7" w:author="Brian DeWall" w:date="2019-03-03T16:51:00Z" w:initials="BD">
    <w:p w14:paraId="6A39AC77" w14:textId="439DE85D" w:rsidR="006A0307" w:rsidRDefault="006A0307">
      <w:pPr>
        <w:pStyle w:val="CommentText"/>
      </w:pPr>
      <w:r>
        <w:rPr>
          <w:rStyle w:val="CommentReference"/>
        </w:rPr>
        <w:annotationRef/>
      </w:r>
      <w:r>
        <w:t xml:space="preserve">Engaging and effective opening to the letter—it immediately captures your audience’s interest and makes them want to read on. </w:t>
      </w:r>
    </w:p>
  </w:comment>
  <w:comment w:id="28" w:author="Brian DeWall" w:date="2019-03-03T16:52:00Z" w:initials="BD">
    <w:p w14:paraId="02C16169" w14:textId="589ABDDD" w:rsidR="006A0307" w:rsidRDefault="006A0307">
      <w:pPr>
        <w:pStyle w:val="CommentText"/>
      </w:pPr>
      <w:r>
        <w:rPr>
          <w:rStyle w:val="CommentReference"/>
        </w:rPr>
        <w:annotationRef/>
      </w:r>
      <w:r>
        <w:t xml:space="preserve">Pretty good description </w:t>
      </w:r>
      <w:proofErr w:type="gramStart"/>
      <w:r>
        <w:t>here, but</w:t>
      </w:r>
      <w:proofErr w:type="gramEnd"/>
      <w:r>
        <w:t xml:space="preserve"> take this a little further.  How large is the building?  How many people will it accommodate?  Is it all one large open space, or is it broken up into rooms?  Help the readers to picture the location so that they can better experience what t’s like to be there.  This will also help prepare them to better understand why the location is special to you.</w:t>
      </w:r>
    </w:p>
  </w:comment>
  <w:comment w:id="33" w:author="Brian DeWall" w:date="2019-03-03T16:56:00Z" w:initials="BD">
    <w:p w14:paraId="20201AB1" w14:textId="6758718B" w:rsidR="006A0307" w:rsidRDefault="006A0307">
      <w:pPr>
        <w:pStyle w:val="CommentText"/>
      </w:pPr>
      <w:r>
        <w:rPr>
          <w:rStyle w:val="CommentReference"/>
        </w:rPr>
        <w:annotationRef/>
      </w:r>
      <w:r>
        <w:t>Awkward integration of these two portions of the sentence.</w:t>
      </w:r>
    </w:p>
  </w:comment>
  <w:comment w:id="38" w:author="Brian DeWall" w:date="2019-03-03T16:57:00Z" w:initials="BD">
    <w:p w14:paraId="6326A4C9" w14:textId="5E9EDB7F" w:rsidR="006A0307" w:rsidRDefault="006A0307">
      <w:pPr>
        <w:pStyle w:val="CommentText"/>
      </w:pPr>
      <w:r>
        <w:rPr>
          <w:rStyle w:val="CommentReference"/>
        </w:rPr>
        <w:annotationRef/>
      </w:r>
      <w:r>
        <w:t>A good example of what?  Clarify what you’re trying to say here.</w:t>
      </w:r>
    </w:p>
  </w:comment>
  <w:comment w:id="44" w:author="Brian DeWall" w:date="2019-03-03T16:57:00Z" w:initials="BD">
    <w:p w14:paraId="379016E5" w14:textId="4E8FAF33" w:rsidR="006A0307" w:rsidRDefault="006A0307">
      <w:pPr>
        <w:pStyle w:val="CommentText"/>
      </w:pPr>
      <w:r>
        <w:rPr>
          <w:rStyle w:val="CommentReference"/>
        </w:rPr>
        <w:annotationRef/>
      </w:r>
      <w:r>
        <w:t>For all students?  Or just for those who live in Frederi</w:t>
      </w:r>
      <w:r w:rsidR="0057645B">
        <w:t>ksen Court?</w:t>
      </w:r>
    </w:p>
  </w:comment>
  <w:comment w:id="52" w:author="Brian DeWall" w:date="2019-03-03T16:59:00Z" w:initials="BD">
    <w:p w14:paraId="36A50F42" w14:textId="75B425FD" w:rsidR="0057645B" w:rsidRDefault="0057645B">
      <w:pPr>
        <w:pStyle w:val="CommentText"/>
      </w:pPr>
      <w:r>
        <w:rPr>
          <w:rStyle w:val="CommentReference"/>
        </w:rPr>
        <w:annotationRef/>
      </w:r>
      <w:r>
        <w:t xml:space="preserve">Adequate </w:t>
      </w:r>
      <w:r>
        <w:t>conclusion.</w:t>
      </w:r>
      <w:bookmarkStart w:id="53" w:name="_GoBack"/>
      <w:bookmarkEnd w:id="5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5C8E86" w15:done="0"/>
  <w15:commentEx w15:paraId="7A5EF30B" w15:done="0"/>
  <w15:commentEx w15:paraId="6A39AC77" w15:done="0"/>
  <w15:commentEx w15:paraId="02C16169" w15:done="0"/>
  <w15:commentEx w15:paraId="20201AB1" w15:done="0"/>
  <w15:commentEx w15:paraId="6326A4C9" w15:done="0"/>
  <w15:commentEx w15:paraId="379016E5" w15:done="0"/>
  <w15:commentEx w15:paraId="36A50F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5C8E86" w16cid:durableId="202683F2"/>
  <w16cid:commentId w16cid:paraId="7A5EF30B" w16cid:durableId="20268428"/>
  <w16cid:commentId w16cid:paraId="6A39AC77" w16cid:durableId="2026847C"/>
  <w16cid:commentId w16cid:paraId="02C16169" w16cid:durableId="202684E5"/>
  <w16cid:commentId w16cid:paraId="20201AB1" w16cid:durableId="202685BE"/>
  <w16cid:commentId w16cid:paraId="6326A4C9" w16cid:durableId="202685E1"/>
  <w16cid:commentId w16cid:paraId="379016E5" w16cid:durableId="2026860A"/>
  <w16cid:commentId w16cid:paraId="36A50F42" w16cid:durableId="202686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27E62D" w14:textId="77777777" w:rsidR="00586C78" w:rsidRDefault="00586C78" w:rsidP="00BE1404">
      <w:pPr>
        <w:spacing w:after="0" w:line="240" w:lineRule="auto"/>
      </w:pPr>
      <w:r>
        <w:separator/>
      </w:r>
    </w:p>
  </w:endnote>
  <w:endnote w:type="continuationSeparator" w:id="0">
    <w:p w14:paraId="6E8752B7" w14:textId="77777777" w:rsidR="00586C78" w:rsidRDefault="00586C78" w:rsidP="00BE1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C23012" w14:textId="77777777" w:rsidR="00586C78" w:rsidRDefault="00586C78" w:rsidP="00BE1404">
      <w:pPr>
        <w:spacing w:after="0" w:line="240" w:lineRule="auto"/>
      </w:pPr>
      <w:r>
        <w:separator/>
      </w:r>
    </w:p>
  </w:footnote>
  <w:footnote w:type="continuationSeparator" w:id="0">
    <w:p w14:paraId="6D09C295" w14:textId="77777777" w:rsidR="00586C78" w:rsidRDefault="00586C78" w:rsidP="00BE14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ED8E5" w14:textId="318E3B13" w:rsidR="00BE1404" w:rsidRPr="009E074C" w:rsidRDefault="00BE1404">
    <w:pPr>
      <w:pStyle w:val="Header"/>
    </w:pPr>
    <w:r w:rsidRPr="009E074C">
      <w:t>Wei Xian, Lim</w:t>
    </w:r>
    <w:r w:rsidRPr="009E074C">
      <w:ptab w:relativeTo="margin" w:alignment="center" w:leader="none"/>
    </w:r>
    <w:r w:rsidR="009E074C">
      <w:t>Page 2</w:t>
    </w:r>
    <w:r w:rsidR="009E074C" w:rsidRPr="009E074C">
      <w:t xml:space="preserve"> of 2</w:t>
    </w:r>
    <w:r w:rsidRPr="009E074C">
      <w:ptab w:relativeTo="margin" w:alignment="right" w:leader="none"/>
    </w:r>
    <w:r w:rsidRPr="009E074C">
      <w:t>February 5,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0F239" w14:textId="56488736" w:rsidR="00BE1404" w:rsidRDefault="00BE1404">
    <w:pPr>
      <w:pStyle w:val="Header"/>
    </w:pPr>
    <w:r>
      <w:t>Wei Xian, Lim</w:t>
    </w:r>
    <w:r>
      <w:ptab w:relativeTo="margin" w:alignment="center" w:leader="none"/>
    </w:r>
    <w:r w:rsidR="009E074C">
      <w:t>Page 1 of 2</w:t>
    </w:r>
    <w:r>
      <w:ptab w:relativeTo="margin" w:alignment="right" w:leader="none"/>
    </w:r>
    <w:r>
      <w:t>February 5, 2019</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ian DeWall">
    <w15:presenceInfo w15:providerId="Windows Live" w15:userId="79c18ec7f224d8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10A"/>
    <w:rsid w:val="000334FF"/>
    <w:rsid w:val="000608DB"/>
    <w:rsid w:val="001D0399"/>
    <w:rsid w:val="001D69B9"/>
    <w:rsid w:val="00484010"/>
    <w:rsid w:val="004D04B8"/>
    <w:rsid w:val="004F43BF"/>
    <w:rsid w:val="0057645B"/>
    <w:rsid w:val="00586C78"/>
    <w:rsid w:val="006A0307"/>
    <w:rsid w:val="007412A6"/>
    <w:rsid w:val="0088710A"/>
    <w:rsid w:val="009E074C"/>
    <w:rsid w:val="00AD33E7"/>
    <w:rsid w:val="00B52486"/>
    <w:rsid w:val="00BE1404"/>
    <w:rsid w:val="00BE7107"/>
    <w:rsid w:val="00C20C8D"/>
    <w:rsid w:val="00D16B91"/>
    <w:rsid w:val="00D706AF"/>
    <w:rsid w:val="00DA4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347232"/>
  <w15:chartTrackingRefBased/>
  <w15:docId w15:val="{70F23E3B-DE14-4258-AA9C-3F2AB8E36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710A"/>
    <w:pPr>
      <w:spacing w:after="0" w:line="240" w:lineRule="auto"/>
    </w:pPr>
  </w:style>
  <w:style w:type="paragraph" w:styleId="Header">
    <w:name w:val="header"/>
    <w:basedOn w:val="Normal"/>
    <w:link w:val="HeaderChar"/>
    <w:uiPriority w:val="99"/>
    <w:unhideWhenUsed/>
    <w:rsid w:val="00BE14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404"/>
  </w:style>
  <w:style w:type="paragraph" w:styleId="Footer">
    <w:name w:val="footer"/>
    <w:basedOn w:val="Normal"/>
    <w:link w:val="FooterChar"/>
    <w:uiPriority w:val="99"/>
    <w:unhideWhenUsed/>
    <w:rsid w:val="00BE14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404"/>
  </w:style>
  <w:style w:type="character" w:styleId="CommentReference">
    <w:name w:val="annotation reference"/>
    <w:basedOn w:val="DefaultParagraphFont"/>
    <w:uiPriority w:val="99"/>
    <w:semiHidden/>
    <w:unhideWhenUsed/>
    <w:rsid w:val="00BE1404"/>
    <w:rPr>
      <w:sz w:val="16"/>
      <w:szCs w:val="16"/>
    </w:rPr>
  </w:style>
  <w:style w:type="paragraph" w:styleId="CommentText">
    <w:name w:val="annotation text"/>
    <w:basedOn w:val="Normal"/>
    <w:link w:val="CommentTextChar"/>
    <w:uiPriority w:val="99"/>
    <w:semiHidden/>
    <w:unhideWhenUsed/>
    <w:rsid w:val="00BE1404"/>
    <w:pPr>
      <w:spacing w:line="240" w:lineRule="auto"/>
    </w:pPr>
    <w:rPr>
      <w:sz w:val="20"/>
      <w:szCs w:val="20"/>
    </w:rPr>
  </w:style>
  <w:style w:type="character" w:customStyle="1" w:styleId="CommentTextChar">
    <w:name w:val="Comment Text Char"/>
    <w:basedOn w:val="DefaultParagraphFont"/>
    <w:link w:val="CommentText"/>
    <w:uiPriority w:val="99"/>
    <w:semiHidden/>
    <w:rsid w:val="00BE1404"/>
    <w:rPr>
      <w:sz w:val="20"/>
      <w:szCs w:val="20"/>
    </w:rPr>
  </w:style>
  <w:style w:type="paragraph" w:styleId="CommentSubject">
    <w:name w:val="annotation subject"/>
    <w:basedOn w:val="CommentText"/>
    <w:next w:val="CommentText"/>
    <w:link w:val="CommentSubjectChar"/>
    <w:uiPriority w:val="99"/>
    <w:semiHidden/>
    <w:unhideWhenUsed/>
    <w:rsid w:val="00BE1404"/>
    <w:rPr>
      <w:b/>
      <w:bCs/>
    </w:rPr>
  </w:style>
  <w:style w:type="character" w:customStyle="1" w:styleId="CommentSubjectChar">
    <w:name w:val="Comment Subject Char"/>
    <w:basedOn w:val="CommentTextChar"/>
    <w:link w:val="CommentSubject"/>
    <w:uiPriority w:val="99"/>
    <w:semiHidden/>
    <w:rsid w:val="00BE1404"/>
    <w:rPr>
      <w:b/>
      <w:bCs/>
      <w:sz w:val="20"/>
      <w:szCs w:val="20"/>
    </w:rPr>
  </w:style>
  <w:style w:type="paragraph" w:styleId="BalloonText">
    <w:name w:val="Balloon Text"/>
    <w:basedOn w:val="Normal"/>
    <w:link w:val="BalloonTextChar"/>
    <w:uiPriority w:val="99"/>
    <w:semiHidden/>
    <w:unhideWhenUsed/>
    <w:rsid w:val="00BE14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14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Xian Lim</dc:creator>
  <cp:keywords/>
  <dc:description/>
  <cp:lastModifiedBy>Brian DeWall</cp:lastModifiedBy>
  <cp:revision>3</cp:revision>
  <dcterms:created xsi:type="dcterms:W3CDTF">2019-03-03T22:48:00Z</dcterms:created>
  <dcterms:modified xsi:type="dcterms:W3CDTF">2019-03-03T23:00:00Z</dcterms:modified>
</cp:coreProperties>
</file>